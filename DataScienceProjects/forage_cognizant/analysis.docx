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C31298" w:rsidR="00173F89" w:rsidRDefault="00F95485">
      <w:r>
        <w:t xml:space="preserve">Dear </w:t>
      </w:r>
      <w:ins w:id="0" w:author="Author">
        <w:r w:rsidR="002B1496">
          <w:t>Data Science Team Lead</w:t>
        </w:r>
      </w:ins>
      <w:del w:id="1" w:author="Author">
        <w:r w:rsidDel="002B1496">
          <w:delText>[insert name of recipient]</w:delText>
        </w:r>
      </w:del>
      <w:r>
        <w:t>,</w:t>
      </w:r>
    </w:p>
    <w:p w14:paraId="00000002" w14:textId="77777777" w:rsidR="00173F89" w:rsidRDefault="00173F89"/>
    <w:p w14:paraId="00000003" w14:textId="5616FAC2" w:rsidR="00173F89" w:rsidRDefault="002B1496">
      <w:ins w:id="2" w:author="Author">
        <w:r>
          <w:t xml:space="preserve">I have completed the Task 1. </w:t>
        </w:r>
      </w:ins>
      <w:del w:id="3" w:author="Author">
        <w:r w:rsidR="00F95485" w:rsidDel="002B1496">
          <w:delText>[Introduce the task that you’ve completed in 1 - 2 sentences]</w:delText>
        </w:r>
      </w:del>
    </w:p>
    <w:p w14:paraId="00000004" w14:textId="77777777" w:rsidR="00173F89" w:rsidRDefault="00173F89"/>
    <w:p w14:paraId="00000005" w14:textId="099F6982" w:rsidR="00173F89" w:rsidRDefault="00795894">
      <w:pPr>
        <w:rPr>
          <w:ins w:id="4" w:author="Author"/>
        </w:rPr>
      </w:pPr>
      <w:ins w:id="5" w:author="Author">
        <w:r>
          <w:t>I have found following points from my analysis on data.</w:t>
        </w:r>
      </w:ins>
      <w:del w:id="6" w:author="Author">
        <w:r w:rsidR="00F95485" w:rsidDel="00795894">
          <w:delText>[Summarize findings from your analysis in 3 - 5 bullet points]</w:delText>
        </w:r>
      </w:del>
    </w:p>
    <w:p w14:paraId="439F50A1" w14:textId="7A121E5A" w:rsidR="00795894" w:rsidRDefault="00195874" w:rsidP="00F62309">
      <w:pPr>
        <w:pStyle w:val="ListParagraph"/>
        <w:numPr>
          <w:ilvl w:val="0"/>
          <w:numId w:val="1"/>
        </w:numPr>
        <w:rPr>
          <w:ins w:id="7" w:author="Author"/>
        </w:rPr>
      </w:pPr>
      <w:ins w:id="8" w:author="Author">
        <w:r>
          <w:t>9 columns</w:t>
        </w:r>
        <w:r w:rsidR="00F62309">
          <w:t xml:space="preserve"> [</w:t>
        </w:r>
        <w:r w:rsidR="00F62309">
          <w:t>'</w:t>
        </w:r>
        <w:proofErr w:type="spellStart"/>
        <w:r w:rsidR="00F62309">
          <w:t>transaction_id</w:t>
        </w:r>
        <w:proofErr w:type="spellEnd"/>
        <w:r w:rsidR="00F62309">
          <w:t>', 'timestamp', '</w:t>
        </w:r>
        <w:proofErr w:type="spellStart"/>
        <w:r w:rsidR="00F62309">
          <w:t>product_id</w:t>
        </w:r>
        <w:proofErr w:type="spellEnd"/>
        <w:r w:rsidR="00F62309">
          <w:t>', 'category','</w:t>
        </w:r>
        <w:proofErr w:type="spellStart"/>
        <w:r w:rsidR="00F62309">
          <w:t>customer_type</w:t>
        </w:r>
        <w:proofErr w:type="spellEnd"/>
        <w:r w:rsidR="00F62309">
          <w:t>', '</w:t>
        </w:r>
        <w:proofErr w:type="spellStart"/>
        <w:r w:rsidR="00F62309">
          <w:t>unit_price</w:t>
        </w:r>
        <w:proofErr w:type="spellEnd"/>
        <w:r w:rsidR="00F62309">
          <w:t>', 'quantity', 'total', '</w:t>
        </w:r>
        <w:proofErr w:type="spellStart"/>
        <w:r w:rsidR="00F62309">
          <w:t>payment_type</w:t>
        </w:r>
        <w:proofErr w:type="spellEnd"/>
        <w:r w:rsidR="00F62309">
          <w:t>'</w:t>
        </w:r>
        <w:r w:rsidR="00F62309">
          <w:t>]</w:t>
        </w:r>
        <w:r>
          <w:t xml:space="preserve"> and 7829 rows</w:t>
        </w:r>
      </w:ins>
    </w:p>
    <w:p w14:paraId="16A94DE9" w14:textId="7AAAFA2A" w:rsidR="00F62309" w:rsidRDefault="00095FC8" w:rsidP="00795894">
      <w:pPr>
        <w:pStyle w:val="ListParagraph"/>
        <w:numPr>
          <w:ilvl w:val="0"/>
          <w:numId w:val="1"/>
        </w:numPr>
        <w:rPr>
          <w:ins w:id="9" w:author="Author"/>
        </w:rPr>
      </w:pPr>
      <w:ins w:id="10" w:author="Author">
        <w:r>
          <w:t xml:space="preserve">Avg </w:t>
        </w:r>
        <w:proofErr w:type="spellStart"/>
        <w:r>
          <w:t>invoce</w:t>
        </w:r>
        <w:proofErr w:type="spellEnd"/>
        <w:r>
          <w:t xml:space="preserve"> per transaction is 19.70</w:t>
        </w:r>
      </w:ins>
    </w:p>
    <w:p w14:paraId="0C4C1EAA" w14:textId="43D20AD7" w:rsidR="00095FC8" w:rsidRDefault="00095FC8" w:rsidP="00795894">
      <w:pPr>
        <w:pStyle w:val="ListParagraph"/>
        <w:numPr>
          <w:ilvl w:val="0"/>
          <w:numId w:val="1"/>
        </w:numPr>
        <w:rPr>
          <w:ins w:id="11" w:author="Author"/>
        </w:rPr>
      </w:pPr>
      <w:ins w:id="12" w:author="Author">
        <w:r>
          <w:t>Avg unit price is 7.81</w:t>
        </w:r>
      </w:ins>
    </w:p>
    <w:p w14:paraId="6BF6AA5A" w14:textId="34CC26E7" w:rsidR="00095FC8" w:rsidRDefault="00095FC8" w:rsidP="00DE6C62">
      <w:pPr>
        <w:pStyle w:val="ListParagraph"/>
        <w:numPr>
          <w:ilvl w:val="0"/>
          <w:numId w:val="1"/>
        </w:numPr>
        <w:rPr>
          <w:ins w:id="13" w:author="Author"/>
        </w:rPr>
      </w:pPr>
      <w:ins w:id="14" w:author="Author">
        <w:r>
          <w:t>Payment type used [</w:t>
        </w:r>
        <w:r>
          <w:t>cash 2027</w:t>
        </w:r>
        <w:r>
          <w:t xml:space="preserve">, </w:t>
        </w:r>
        <w:r>
          <w:t xml:space="preserve">credit card </w:t>
        </w:r>
        <w:proofErr w:type="gramStart"/>
        <w:r>
          <w:t>1949</w:t>
        </w:r>
        <w:r>
          <w:t>,</w:t>
        </w:r>
        <w:r>
          <w:t>e</w:t>
        </w:r>
        <w:proofErr w:type="gramEnd"/>
        <w:r>
          <w:t>-wallet 1935</w:t>
        </w:r>
        <w:r>
          <w:t>,</w:t>
        </w:r>
        <w:r>
          <w:t>debit card 1918</w:t>
        </w:r>
        <w:r>
          <w:t>]</w:t>
        </w:r>
      </w:ins>
    </w:p>
    <w:p w14:paraId="16FD31C1" w14:textId="32224E60" w:rsidR="000300C8" w:rsidRDefault="000300C8" w:rsidP="00DE6C62">
      <w:pPr>
        <w:pStyle w:val="ListParagraph"/>
        <w:numPr>
          <w:ilvl w:val="0"/>
          <w:numId w:val="1"/>
        </w:numPr>
        <w:rPr>
          <w:ins w:id="15" w:author="Author"/>
        </w:rPr>
      </w:pPr>
      <w:ins w:id="16" w:author="Author">
        <w:r>
          <w:t>Correlation between different customer types and their purchase are strong</w:t>
        </w:r>
      </w:ins>
    </w:p>
    <w:p w14:paraId="69257604" w14:textId="5B554B0E" w:rsidR="000300C8" w:rsidRDefault="000300C8" w:rsidP="00DE6C62">
      <w:pPr>
        <w:pStyle w:val="ListParagraph"/>
        <w:numPr>
          <w:ilvl w:val="0"/>
          <w:numId w:val="1"/>
        </w:numPr>
        <w:rPr>
          <w:ins w:id="17" w:author="Author"/>
        </w:rPr>
      </w:pPr>
      <w:ins w:id="18" w:author="Author">
        <w:r>
          <w:t>Also calculated category wise sale</w:t>
        </w:r>
      </w:ins>
    </w:p>
    <w:p w14:paraId="722D2FE6" w14:textId="4AE8764A" w:rsidR="000300C8" w:rsidRDefault="000300C8" w:rsidP="0019632C">
      <w:pPr>
        <w:pStyle w:val="ListParagraph"/>
        <w:numPr>
          <w:ilvl w:val="0"/>
          <w:numId w:val="1"/>
        </w:numPr>
        <w:rPr>
          <w:ins w:id="19" w:author="Author"/>
        </w:rPr>
      </w:pPr>
      <w:ins w:id="20" w:author="Author">
        <w:r>
          <w:t>Customer type wise sale [</w:t>
        </w:r>
        <w:r>
          <w:t>basic          29569.16</w:t>
        </w:r>
        <w:r>
          <w:t>,</w:t>
        </w:r>
        <w:r>
          <w:t xml:space="preserve"> gold           29939.99</w:t>
        </w:r>
        <w:r>
          <w:t>,</w:t>
        </w:r>
        <w:r>
          <w:t xml:space="preserve"> non-member     31755.24</w:t>
        </w:r>
        <w:r>
          <w:t>,</w:t>
        </w:r>
        <w:r>
          <w:t xml:space="preserve"> premium        31655.68</w:t>
        </w:r>
        <w:r>
          <w:t>,</w:t>
        </w:r>
        <w:r>
          <w:t xml:space="preserve"> standard       31388.78</w:t>
        </w:r>
        <w:r>
          <w:t>]</w:t>
        </w:r>
      </w:ins>
    </w:p>
    <w:p w14:paraId="3454386D" w14:textId="742A27F6" w:rsidR="002E5A4A" w:rsidRDefault="002E5A4A" w:rsidP="002E5A4A">
      <w:pPr>
        <w:pStyle w:val="ListParagraph"/>
        <w:numPr>
          <w:ilvl w:val="0"/>
          <w:numId w:val="1"/>
        </w:numPr>
        <w:rPr>
          <w:ins w:id="21" w:author="Author"/>
        </w:rPr>
      </w:pPr>
      <w:ins w:id="22" w:author="Author">
        <w:r>
          <w:t>Also found the pattern with payment type and paid for purchase</w:t>
        </w:r>
      </w:ins>
    </w:p>
    <w:p w14:paraId="104BF0BF" w14:textId="77777777" w:rsidR="002E5A4A" w:rsidRDefault="002E5A4A" w:rsidP="002E5A4A">
      <w:pPr>
        <w:pStyle w:val="ListParagraph"/>
        <w:numPr>
          <w:ilvl w:val="0"/>
          <w:numId w:val="1"/>
        </w:numPr>
        <w:pPrChange w:id="23" w:author="Author">
          <w:pPr/>
        </w:pPrChange>
      </w:pPr>
    </w:p>
    <w:p w14:paraId="00000006" w14:textId="77777777" w:rsidR="00173F89" w:rsidRDefault="00173F89"/>
    <w:p w14:paraId="00000007" w14:textId="684492D2" w:rsidR="00173F89" w:rsidRDefault="009C3B3C">
      <w:pPr>
        <w:rPr>
          <w:ins w:id="24" w:author="Author"/>
        </w:rPr>
      </w:pPr>
      <w:ins w:id="25" w:author="Author">
        <w:r>
          <w:t>My recommendations are:</w:t>
        </w:r>
      </w:ins>
      <w:del w:id="26" w:author="Author">
        <w:r w:rsidR="00F95485" w:rsidDel="009C3B3C">
          <w:delText>[Provide your recommendations in up to 3 bullet points]</w:delText>
        </w:r>
      </w:del>
    </w:p>
    <w:p w14:paraId="50747EBE" w14:textId="77777777" w:rsidR="00716C19" w:rsidRDefault="00716C19" w:rsidP="00716C19">
      <w:pPr>
        <w:pStyle w:val="ListParagraph"/>
        <w:numPr>
          <w:ilvl w:val="0"/>
          <w:numId w:val="2"/>
        </w:numPr>
        <w:rPr>
          <w:ins w:id="27" w:author="Author"/>
        </w:rPr>
      </w:pPr>
      <w:ins w:id="28" w:author="Author">
        <w:r>
          <w:t xml:space="preserve">From this dataset, it is impossible to answer that question. </w:t>
        </w:r>
        <w:proofErr w:type="gramStart"/>
        <w:r>
          <w:t>In order to</w:t>
        </w:r>
        <w:proofErr w:type="gramEnd"/>
        <w:r>
          <w:t xml:space="preserve"> make the next step on this project with the client, it is clear that:</w:t>
        </w:r>
      </w:ins>
    </w:p>
    <w:p w14:paraId="202F260D" w14:textId="06B74E39" w:rsidR="00716C19" w:rsidDel="00123B7E" w:rsidRDefault="00716C19" w:rsidP="00716C19">
      <w:pPr>
        <w:pStyle w:val="ListParagraph"/>
        <w:numPr>
          <w:ilvl w:val="0"/>
          <w:numId w:val="2"/>
        </w:numPr>
        <w:rPr>
          <w:ins w:id="29" w:author="Author"/>
          <w:del w:id="30" w:author="Author"/>
        </w:rPr>
      </w:pPr>
    </w:p>
    <w:p w14:paraId="4BD39132" w14:textId="77777777" w:rsidR="00716C19" w:rsidRDefault="00716C19" w:rsidP="00716C19">
      <w:pPr>
        <w:pStyle w:val="ListParagraph"/>
        <w:numPr>
          <w:ilvl w:val="0"/>
          <w:numId w:val="2"/>
        </w:numPr>
        <w:rPr>
          <w:ins w:id="31" w:author="Author"/>
        </w:rPr>
      </w:pPr>
      <w:ins w:id="32" w:author="Author">
        <w:r>
          <w:t>We need more rows of data. The current sample is only from 1 store and 1 week worth of data</w:t>
        </w:r>
      </w:ins>
    </w:p>
    <w:p w14:paraId="0E760827" w14:textId="77777777" w:rsidR="00716C19" w:rsidRDefault="00716C19" w:rsidP="00716C19">
      <w:pPr>
        <w:pStyle w:val="ListParagraph"/>
        <w:numPr>
          <w:ilvl w:val="0"/>
          <w:numId w:val="2"/>
        </w:numPr>
        <w:rPr>
          <w:ins w:id="33" w:author="Author"/>
        </w:rPr>
      </w:pPr>
      <w:ins w:id="34" w:author="Author">
        <w:r>
          <w:t xml:space="preserve">We need to frame the specific problem statement that we want to solve. The current business problem is too broad, we should narrow down the focus </w:t>
        </w:r>
        <w:proofErr w:type="gramStart"/>
        <w:r>
          <w:t>in order to</w:t>
        </w:r>
        <w:proofErr w:type="gramEnd"/>
        <w:r>
          <w:t xml:space="preserve"> deliver a valuable end product</w:t>
        </w:r>
      </w:ins>
    </w:p>
    <w:p w14:paraId="6D00FA63" w14:textId="6123839A" w:rsidR="009C3B3C" w:rsidRDefault="00716C19" w:rsidP="00716C19">
      <w:pPr>
        <w:pStyle w:val="ListParagraph"/>
        <w:numPr>
          <w:ilvl w:val="0"/>
          <w:numId w:val="2"/>
        </w:numPr>
        <w:pPrChange w:id="35" w:author="Author">
          <w:pPr/>
        </w:pPrChange>
      </w:pPr>
      <w:ins w:id="36" w:author="Author">
        <w:r>
          <w:t>We need more features. Based on the problem statement that we move forward with, we need more columns (features) that may help us to understand the outcome that we're solving for</w:t>
        </w:r>
      </w:ins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593630DE" w:rsidR="00173F89" w:rsidRDefault="00927504">
      <w:ins w:id="37" w:author="Author">
        <w:r>
          <w:t>Dhiraj Patra</w:t>
        </w:r>
      </w:ins>
      <w:del w:id="38" w:author="Author">
        <w:r w:rsidR="00F95485" w:rsidDel="00927504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83A"/>
    <w:multiLevelType w:val="hybridMultilevel"/>
    <w:tmpl w:val="298A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6687"/>
    <w:multiLevelType w:val="hybridMultilevel"/>
    <w:tmpl w:val="39B2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51734">
    <w:abstractNumId w:val="0"/>
  </w:num>
  <w:num w:numId="2" w16cid:durableId="51878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300C8"/>
    <w:rsid w:val="00095FC8"/>
    <w:rsid w:val="00123B7E"/>
    <w:rsid w:val="00173F89"/>
    <w:rsid w:val="00195874"/>
    <w:rsid w:val="002B1496"/>
    <w:rsid w:val="002E25D9"/>
    <w:rsid w:val="002E5A4A"/>
    <w:rsid w:val="00716C19"/>
    <w:rsid w:val="00795894"/>
    <w:rsid w:val="00927504"/>
    <w:rsid w:val="009C3B3C"/>
    <w:rsid w:val="00F62309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9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2022-09-12T08:33:00Z</dcterms:modified>
</cp:coreProperties>
</file>